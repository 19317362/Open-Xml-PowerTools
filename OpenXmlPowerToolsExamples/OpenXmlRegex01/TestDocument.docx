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047725" w:rsidP="00047725">
      <w:r>
        <w:t>Video provides a powerful way to help you prove your point.</w:t>
      </w:r>
    </w:p>
    <w:p w:rsidR="00047725" w:rsidRDefault="00811E87" w:rsidP="00047725">
      <w:ins w:id="0" w:author="Eric White" w:date="2014-07-15T14:49:00Z">
        <w:r>
          <w:t xml:space="preserve">Video provides </w:t>
        </w:r>
      </w:ins>
      <w:r w:rsidR="00047725">
        <w:t>a powerful way to help you prove your point.</w:t>
      </w:r>
    </w:p>
    <w:p w:rsidR="00047725" w:rsidRDefault="00047725" w:rsidP="00047725">
      <w:r>
        <w:t xml:space="preserve">Video provides </w:t>
      </w:r>
      <w:ins w:id="1" w:author="Eric White" w:date="2014-07-15T15:09:00Z">
        <w:r w:rsidR="006F4563">
          <w:t xml:space="preserve">a powerful way </w:t>
        </w:r>
      </w:ins>
      <w:r>
        <w:t>to help you prove your point.</w:t>
      </w:r>
    </w:p>
    <w:p w:rsidR="00047725" w:rsidRDefault="00047725" w:rsidP="00047725">
      <w:r>
        <w:t xml:space="preserve">Video </w:t>
      </w:r>
      <w:ins w:id="2" w:author="Eric White" w:date="2014-07-15T15:11:00Z">
        <w:r w:rsidR="00015865">
          <w:t xml:space="preserve">provides a powerful </w:t>
        </w:r>
      </w:ins>
      <w:r>
        <w:t>way to help you prove your point.</w:t>
      </w:r>
    </w:p>
    <w:p w:rsidR="00047725" w:rsidRDefault="00047725" w:rsidP="00047725">
      <w:r>
        <w:t>Video provides a powerful way to help you</w:t>
      </w:r>
      <w:ins w:id="3" w:author="Eric White" w:date="2014-07-15T16:20:00Z">
        <w:r w:rsidR="00971B90">
          <w:t xml:space="preserve"> prove your point</w:t>
        </w:r>
      </w:ins>
      <w:r>
        <w:t>.</w:t>
      </w:r>
    </w:p>
    <w:p w:rsidR="00047725" w:rsidRDefault="00595E12" w:rsidP="00047725">
      <w:ins w:id="4" w:author="Eric White" w:date="2014-07-16T10:59:00Z">
        <w:r>
          <w:t xml:space="preserve">Video provides </w:t>
        </w:r>
      </w:ins>
      <w:r w:rsidR="00047725">
        <w:t>a powerful way to help you prove your point.</w:t>
      </w:r>
    </w:p>
    <w:p w:rsidR="00047725" w:rsidRDefault="00047725" w:rsidP="00047725">
      <w:r>
        <w:t xml:space="preserve">Video provides </w:t>
      </w:r>
      <w:ins w:id="5" w:author="Eric White" w:date="2014-07-16T10:59:00Z">
        <w:r w:rsidR="00595E12">
          <w:t xml:space="preserve">a powerful way </w:t>
        </w:r>
      </w:ins>
      <w:r>
        <w:t>to help you prove your point.</w:t>
      </w:r>
    </w:p>
    <w:p w:rsidR="00047725" w:rsidRDefault="00047725" w:rsidP="00047725">
      <w:r>
        <w:t xml:space="preserve">Video </w:t>
      </w:r>
      <w:ins w:id="6" w:author="Eric White" w:date="2014-07-16T10:59:00Z">
        <w:r w:rsidR="00595E12">
          <w:t xml:space="preserve">provides a powerful </w:t>
        </w:r>
      </w:ins>
      <w:r>
        <w:t>way to help you prove your point.</w:t>
      </w:r>
    </w:p>
    <w:p w:rsidR="00047725" w:rsidRDefault="00047725" w:rsidP="00047725">
      <w:r>
        <w:t>Video provides a powerful way to help you</w:t>
      </w:r>
      <w:ins w:id="7" w:author="Eric White" w:date="2014-07-16T10:59:00Z">
        <w:r w:rsidR="00595E12">
          <w:t xml:space="preserve"> prove your point</w:t>
        </w:r>
      </w:ins>
      <w:r>
        <w:t>.</w:t>
      </w:r>
    </w:p>
    <w:p w:rsidR="00E94DED" w:rsidRDefault="00E94DED" w:rsidP="00047725">
      <w:r>
        <w:t xml:space="preserve">Text can be enclosed in “normal double quotes” and in </w:t>
      </w:r>
      <w:r w:rsidRPr="00E94DED">
        <w:t>«</w:t>
      </w:r>
      <w:r>
        <w:t>double angle quotation marks</w:t>
      </w:r>
      <w:r w:rsidRPr="00E94DED">
        <w:t>»</w:t>
      </w:r>
      <w:r w:rsidR="006F519A">
        <w:t>.</w:t>
      </w:r>
    </w:p>
    <w:p w:rsidR="002F590B" w:rsidRDefault="002F590B" w:rsidP="002F590B">
      <w:r>
        <w:t xml:space="preserve">Text can be enclosed in “normal </w:t>
      </w:r>
      <w:ins w:id="8" w:author="Thomas Barnekow" w:date="2016-12-03T15:54:00Z">
        <w:r>
          <w:t xml:space="preserve">double </w:t>
        </w:r>
      </w:ins>
      <w:r>
        <w:t xml:space="preserve">quotes” </w:t>
      </w:r>
      <w:del w:id="9" w:author="Thomas Barnekow" w:date="2016-12-03T15:55:00Z">
        <w:r w:rsidDel="002F590B">
          <w:delText xml:space="preserve">and </w:delText>
        </w:r>
      </w:del>
      <w:ins w:id="10" w:author="Thomas Barnekow" w:date="2016-12-03T15:55:00Z">
        <w:r>
          <w:t xml:space="preserve">or </w:t>
        </w:r>
      </w:ins>
      <w:r>
        <w:t xml:space="preserve">in </w:t>
      </w:r>
      <w:r w:rsidRPr="00E94DED">
        <w:t>«</w:t>
      </w:r>
      <w:r>
        <w:t xml:space="preserve">double </w:t>
      </w:r>
      <w:ins w:id="11" w:author="Thomas Barnekow" w:date="2016-12-03T15:54:00Z">
        <w:r>
          <w:t xml:space="preserve">angle </w:t>
        </w:r>
      </w:ins>
      <w:r>
        <w:t>quotation marks</w:t>
      </w:r>
      <w:r w:rsidRPr="00E94DED">
        <w:t>»</w:t>
      </w:r>
      <w:r>
        <w:t>.</w:t>
      </w:r>
    </w:p>
    <w:p w:rsidR="00F020EA" w:rsidRDefault="00957E97" w:rsidP="002F590B">
      <w:r>
        <w:t xml:space="preserve">The first </w:t>
      </w:r>
      <w:r w:rsidR="00F020EA">
        <w:t>“</w:t>
      </w:r>
      <w:r>
        <w:t>v</w:t>
      </w:r>
      <w:r w:rsidR="00F020EA">
        <w:t>ideo” is like</w:t>
      </w:r>
      <w:r>
        <w:t xml:space="preserve"> the second</w:t>
      </w:r>
      <w:r w:rsidR="00F020EA">
        <w:t xml:space="preserve"> </w:t>
      </w:r>
      <w:r w:rsidR="00F020EA" w:rsidRPr="00E94DED">
        <w:t>«</w:t>
      </w:r>
      <w:r w:rsidR="00F020EA">
        <w:t>video</w:t>
      </w:r>
      <w:r w:rsidR="00F020EA" w:rsidRPr="00E94DED">
        <w:t>»</w:t>
      </w:r>
      <w:r w:rsidR="00F020EA">
        <w:t xml:space="preserve"> but not like</w:t>
      </w:r>
      <w:r>
        <w:t xml:space="preserve"> the third</w:t>
      </w:r>
      <w:r w:rsidR="00F020EA">
        <w:t xml:space="preserve"> ‘video’.</w:t>
      </w:r>
      <w:bookmarkStart w:id="12" w:name="_GoBack"/>
      <w:bookmarkEnd w:id="12"/>
    </w:p>
    <w:sectPr w:rsidR="00F020EA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  <w15:person w15:author="Thomas Barnekow">
    <w15:presenceInfo w15:providerId="AD" w15:userId="S-1-5-21-3236827309-1132713226-1073801652-127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C1"/>
    <w:rsid w:val="00015865"/>
    <w:rsid w:val="00047725"/>
    <w:rsid w:val="002F590B"/>
    <w:rsid w:val="00301459"/>
    <w:rsid w:val="00495428"/>
    <w:rsid w:val="00595E12"/>
    <w:rsid w:val="006F4563"/>
    <w:rsid w:val="006F519A"/>
    <w:rsid w:val="00811E87"/>
    <w:rsid w:val="00957E97"/>
    <w:rsid w:val="00971B90"/>
    <w:rsid w:val="00BD10F6"/>
    <w:rsid w:val="00CD34C1"/>
    <w:rsid w:val="00E94DED"/>
    <w:rsid w:val="00F020EA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80F5"/>
  <w15:chartTrackingRefBased/>
  <w15:docId w15:val="{A48968A3-6F79-40C7-AF07-513AD86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Thomas Barnekow</cp:lastModifiedBy>
  <cp:revision>13</cp:revision>
  <dcterms:created xsi:type="dcterms:W3CDTF">2014-07-15T06:11:00Z</dcterms:created>
  <dcterms:modified xsi:type="dcterms:W3CDTF">2016-12-03T15:09:00Z</dcterms:modified>
</cp:coreProperties>
</file>